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6E" w:rsidRPr="001A4B6E" w:rsidRDefault="001A4B6E" w:rsidP="001C3127">
      <w:pPr>
        <w:spacing w:after="300" w:line="240" w:lineRule="auto"/>
        <w:rPr>
          <w:rFonts w:eastAsia="Times New Roman" w:cstheme="minorHAnsi"/>
          <w:b/>
          <w:color w:val="333333"/>
          <w:sz w:val="24"/>
          <w:szCs w:val="24"/>
          <w:lang w:val="en"/>
        </w:rPr>
      </w:pPr>
      <w:r w:rsidRPr="001A4B6E">
        <w:rPr>
          <w:rFonts w:eastAsia="Times New Roman" w:cstheme="minorHAnsi"/>
          <w:b/>
          <w:color w:val="333333"/>
          <w:sz w:val="24"/>
          <w:szCs w:val="24"/>
          <w:lang w:val="en"/>
        </w:rPr>
        <w:t xml:space="preserve">About </w:t>
      </w:r>
      <w:proofErr w:type="spellStart"/>
      <w:r w:rsidRPr="001A4B6E">
        <w:rPr>
          <w:rFonts w:eastAsia="Times New Roman" w:cstheme="minorHAnsi"/>
          <w:b/>
          <w:color w:val="333333"/>
          <w:sz w:val="24"/>
          <w:szCs w:val="24"/>
          <w:lang w:val="en"/>
        </w:rPr>
        <w:t>Mitra</w:t>
      </w:r>
      <w:proofErr w:type="spellEnd"/>
      <w:r w:rsidRPr="001A4B6E">
        <w:rPr>
          <w:rFonts w:eastAsia="Times New Roman" w:cstheme="minorHAnsi"/>
          <w:b/>
          <w:color w:val="333333"/>
          <w:sz w:val="24"/>
          <w:szCs w:val="24"/>
          <w:lang w:val="en"/>
        </w:rPr>
        <w:t xml:space="preserve"> Path</w:t>
      </w:r>
    </w:p>
    <w:p w:rsidR="00C83E0A" w:rsidRPr="005F07E3" w:rsidRDefault="00C83E0A" w:rsidP="001C3127">
      <w:pPr>
        <w:spacing w:after="300" w:line="240" w:lineRule="auto"/>
        <w:rPr>
          <w:rFonts w:eastAsia="Times New Roman" w:cstheme="minorHAnsi"/>
          <w:color w:val="333333"/>
          <w:sz w:val="24"/>
          <w:szCs w:val="24"/>
          <w:lang w:val="en"/>
        </w:rPr>
      </w:pPr>
      <w:del w:id="0" w:author="Emina Bajra" w:date="2016-03-27T15:39:00Z">
        <w:r w:rsidRPr="005F07E3" w:rsidDel="00282C70">
          <w:rPr>
            <w:rFonts w:eastAsia="Times New Roman" w:cstheme="minorHAnsi"/>
            <w:color w:val="333333"/>
            <w:sz w:val="24"/>
            <w:szCs w:val="24"/>
            <w:lang w:val="en"/>
          </w:rPr>
          <w:delText xml:space="preserve">We </w:delText>
        </w:r>
      </w:del>
      <w:proofErr w:type="spellStart"/>
      <w:ins w:id="1" w:author="Emina Bajra" w:date="2016-03-27T15:39:00Z">
        <w:r w:rsidR="00282C70">
          <w:rPr>
            <w:rFonts w:eastAsia="Times New Roman" w:cstheme="minorHAnsi"/>
            <w:color w:val="333333"/>
            <w:sz w:val="24"/>
            <w:szCs w:val="24"/>
            <w:lang w:val="en"/>
          </w:rPr>
          <w:t>Mi</w:t>
        </w:r>
      </w:ins>
      <w:ins w:id="2" w:author="Emina Bajra" w:date="2016-03-27T15:40:00Z">
        <w:r w:rsidR="00282C70">
          <w:rPr>
            <w:rFonts w:eastAsia="Times New Roman" w:cstheme="minorHAnsi"/>
            <w:color w:val="333333"/>
            <w:sz w:val="24"/>
            <w:szCs w:val="24"/>
            <w:lang w:val="en"/>
          </w:rPr>
          <w:t>tra</w:t>
        </w:r>
        <w:proofErr w:type="spellEnd"/>
        <w:r w:rsidR="00282C70">
          <w:rPr>
            <w:rFonts w:eastAsia="Times New Roman" w:cstheme="minorHAnsi"/>
            <w:color w:val="333333"/>
            <w:sz w:val="24"/>
            <w:szCs w:val="24"/>
            <w:lang w:val="en"/>
          </w:rPr>
          <w:t xml:space="preserve"> Path is</w:t>
        </w:r>
      </w:ins>
      <w:ins w:id="3" w:author="Emina Bajra" w:date="2016-03-27T15:31:00Z">
        <w:r w:rsidR="002A681F">
          <w:rPr>
            <w:rFonts w:eastAsia="Times New Roman" w:cstheme="minorHAnsi"/>
            <w:color w:val="333333"/>
            <w:sz w:val="24"/>
            <w:szCs w:val="24"/>
            <w:lang w:val="en"/>
          </w:rPr>
          <w:t xml:space="preserve"> dedicated to </w:t>
        </w:r>
      </w:ins>
      <w:del w:id="4" w:author="Emina Bajra" w:date="2016-03-27T15:31:00Z">
        <w:r w:rsidRPr="005F07E3" w:rsidDel="002A681F">
          <w:rPr>
            <w:rFonts w:eastAsia="Times New Roman" w:cstheme="minorHAnsi"/>
            <w:color w:val="333333"/>
            <w:sz w:val="24"/>
            <w:szCs w:val="24"/>
            <w:lang w:val="en"/>
          </w:rPr>
          <w:delText>dedicate ourselves i</w:delText>
        </w:r>
      </w:del>
      <w:del w:id="5" w:author="Emina Bajra" w:date="2016-03-27T15:30:00Z">
        <w:r w:rsidRPr="005F07E3" w:rsidDel="002A681F">
          <w:rPr>
            <w:rFonts w:eastAsia="Times New Roman" w:cstheme="minorHAnsi"/>
            <w:color w:val="333333"/>
            <w:sz w:val="24"/>
            <w:szCs w:val="24"/>
            <w:lang w:val="en"/>
          </w:rPr>
          <w:delText>n</w:delText>
        </w:r>
      </w:del>
      <w:r w:rsidRPr="005F07E3">
        <w:rPr>
          <w:rFonts w:eastAsia="Times New Roman" w:cstheme="minorHAnsi"/>
          <w:color w:val="333333"/>
          <w:sz w:val="24"/>
          <w:szCs w:val="24"/>
          <w:lang w:val="en"/>
        </w:rPr>
        <w:t xml:space="preserve"> improving </w:t>
      </w:r>
      <w:del w:id="6" w:author="Emina Bajra" w:date="2016-03-27T15:31:00Z">
        <w:r w:rsidRPr="005F07E3" w:rsidDel="002A681F">
          <w:rPr>
            <w:rFonts w:eastAsia="Times New Roman" w:cstheme="minorHAnsi"/>
            <w:color w:val="333333"/>
            <w:sz w:val="24"/>
            <w:szCs w:val="24"/>
            <w:lang w:val="en"/>
          </w:rPr>
          <w:delText>the</w:delText>
        </w:r>
      </w:del>
      <w:r w:rsidRPr="005F07E3">
        <w:rPr>
          <w:rFonts w:eastAsia="Times New Roman" w:cstheme="minorHAnsi"/>
          <w:color w:val="333333"/>
          <w:sz w:val="24"/>
          <w:szCs w:val="24"/>
          <w:lang w:val="en"/>
        </w:rPr>
        <w:t xml:space="preserve"> communities around the world by helping people start and manage </w:t>
      </w:r>
      <w:r w:rsidR="00D16500" w:rsidRPr="005F07E3">
        <w:rPr>
          <w:rFonts w:eastAsia="Times New Roman" w:cstheme="minorHAnsi"/>
          <w:color w:val="333333"/>
          <w:sz w:val="24"/>
          <w:szCs w:val="24"/>
          <w:lang w:val="en"/>
        </w:rPr>
        <w:t>small businesses</w:t>
      </w:r>
      <w:r w:rsidRPr="005F07E3">
        <w:rPr>
          <w:rFonts w:eastAsia="Times New Roman" w:cstheme="minorHAnsi"/>
          <w:color w:val="333333"/>
          <w:sz w:val="24"/>
          <w:szCs w:val="24"/>
          <w:lang w:val="en"/>
        </w:rPr>
        <w:t xml:space="preserve">. We believe that </w:t>
      </w:r>
      <w:r w:rsidR="00D16500" w:rsidRPr="005F07E3">
        <w:rPr>
          <w:rFonts w:eastAsia="Times New Roman" w:cstheme="minorHAnsi"/>
          <w:color w:val="333333"/>
          <w:sz w:val="24"/>
          <w:szCs w:val="24"/>
          <w:lang w:val="en"/>
        </w:rPr>
        <w:t xml:space="preserve">home-based and </w:t>
      </w:r>
      <w:r w:rsidRPr="005F07E3">
        <w:rPr>
          <w:rFonts w:eastAsia="Times New Roman" w:cstheme="minorHAnsi"/>
          <w:color w:val="333333"/>
          <w:sz w:val="24"/>
          <w:szCs w:val="24"/>
          <w:lang w:val="en"/>
        </w:rPr>
        <w:t>small businesses can provide not only a decent livelihood for owner</w:t>
      </w:r>
      <w:r w:rsidR="004E43B5" w:rsidRPr="005F07E3">
        <w:rPr>
          <w:rFonts w:eastAsia="Times New Roman" w:cstheme="minorHAnsi"/>
          <w:color w:val="333333"/>
          <w:sz w:val="24"/>
          <w:szCs w:val="24"/>
          <w:lang w:val="en"/>
        </w:rPr>
        <w:t>s</w:t>
      </w:r>
      <w:r w:rsidR="00737063" w:rsidRPr="005F07E3">
        <w:rPr>
          <w:rFonts w:eastAsia="Times New Roman" w:cstheme="minorHAnsi"/>
          <w:color w:val="333333"/>
          <w:sz w:val="24"/>
          <w:szCs w:val="24"/>
          <w:lang w:val="en"/>
        </w:rPr>
        <w:t xml:space="preserve"> and employees</w:t>
      </w:r>
      <w:r w:rsidRPr="005F07E3">
        <w:rPr>
          <w:rFonts w:eastAsia="Times New Roman" w:cstheme="minorHAnsi"/>
          <w:color w:val="333333"/>
          <w:sz w:val="24"/>
          <w:szCs w:val="24"/>
          <w:lang w:val="en"/>
        </w:rPr>
        <w:t xml:space="preserve">, but </w:t>
      </w:r>
      <w:del w:id="7" w:author="Emina Bajra" w:date="2016-03-27T15:31:00Z">
        <w:r w:rsidRPr="005F07E3" w:rsidDel="002A681F">
          <w:rPr>
            <w:rFonts w:eastAsia="Times New Roman" w:cstheme="minorHAnsi"/>
            <w:color w:val="333333"/>
            <w:sz w:val="24"/>
            <w:szCs w:val="24"/>
            <w:lang w:val="en"/>
          </w:rPr>
          <w:delText xml:space="preserve">they can </w:delText>
        </w:r>
      </w:del>
      <w:r w:rsidRPr="005F07E3">
        <w:rPr>
          <w:rFonts w:eastAsia="Times New Roman" w:cstheme="minorHAnsi"/>
          <w:color w:val="333333"/>
          <w:sz w:val="24"/>
          <w:szCs w:val="24"/>
          <w:lang w:val="en"/>
        </w:rPr>
        <w:t xml:space="preserve">also help flourish the community. </w:t>
      </w:r>
    </w:p>
    <w:p w:rsidR="00C83E0A" w:rsidRPr="005F07E3" w:rsidRDefault="00C83E0A" w:rsidP="001C3127">
      <w:pPr>
        <w:spacing w:after="300" w:line="240" w:lineRule="auto"/>
        <w:rPr>
          <w:rFonts w:eastAsia="Times New Roman" w:cstheme="minorHAnsi"/>
          <w:color w:val="333333"/>
          <w:sz w:val="24"/>
          <w:szCs w:val="24"/>
          <w:lang w:val="en"/>
        </w:rPr>
      </w:pPr>
      <w:r w:rsidRPr="005F07E3">
        <w:rPr>
          <w:rFonts w:eastAsia="Times New Roman" w:cstheme="minorHAnsi"/>
          <w:color w:val="333333"/>
          <w:sz w:val="24"/>
          <w:szCs w:val="24"/>
          <w:lang w:val="en"/>
        </w:rPr>
        <w:t>Mindfulness and Entrepreneurship serve as the foundation for Mitra Path’s work and practice. The</w:t>
      </w:r>
      <w:ins w:id="8" w:author="Emina Bajra" w:date="2016-03-27T15:33:00Z">
        <w:r w:rsidR="002A681F">
          <w:rPr>
            <w:rFonts w:eastAsia="Times New Roman" w:cstheme="minorHAnsi"/>
            <w:color w:val="333333"/>
            <w:sz w:val="24"/>
            <w:szCs w:val="24"/>
            <w:lang w:val="en"/>
          </w:rPr>
          <w:t xml:space="preserve">se </w:t>
        </w:r>
      </w:ins>
      <w:del w:id="9" w:author="Emina Bajra" w:date="2016-03-27T15:33:00Z">
        <w:r w:rsidRPr="005F07E3" w:rsidDel="002A681F">
          <w:rPr>
            <w:rFonts w:eastAsia="Times New Roman" w:cstheme="minorHAnsi"/>
            <w:color w:val="333333"/>
            <w:sz w:val="24"/>
            <w:szCs w:val="24"/>
            <w:lang w:val="en"/>
          </w:rPr>
          <w:delText xml:space="preserve">y </w:delText>
        </w:r>
      </w:del>
      <w:r w:rsidRPr="005F07E3">
        <w:rPr>
          <w:rFonts w:eastAsia="Times New Roman" w:cstheme="minorHAnsi"/>
          <w:color w:val="333333"/>
          <w:sz w:val="24"/>
          <w:szCs w:val="24"/>
          <w:lang w:val="en"/>
        </w:rPr>
        <w:t>en</w:t>
      </w:r>
      <w:r w:rsidR="005F07E3">
        <w:rPr>
          <w:rFonts w:eastAsia="Times New Roman" w:cstheme="minorHAnsi"/>
          <w:color w:val="333333"/>
          <w:sz w:val="24"/>
          <w:szCs w:val="24"/>
          <w:lang w:val="en"/>
        </w:rPr>
        <w:t>able us</w:t>
      </w:r>
      <w:ins w:id="10" w:author="Emina Bajra" w:date="2016-03-27T15:33:00Z">
        <w:r w:rsidR="002A681F">
          <w:rPr>
            <w:rFonts w:eastAsia="Times New Roman" w:cstheme="minorHAnsi"/>
            <w:color w:val="333333"/>
            <w:sz w:val="24"/>
            <w:szCs w:val="24"/>
            <w:lang w:val="en"/>
          </w:rPr>
          <w:t xml:space="preserve"> to</w:t>
        </w:r>
      </w:ins>
      <w:r w:rsidR="005F07E3">
        <w:rPr>
          <w:rFonts w:eastAsia="Times New Roman" w:cstheme="minorHAnsi"/>
          <w:color w:val="333333"/>
          <w:sz w:val="24"/>
          <w:szCs w:val="24"/>
          <w:lang w:val="en"/>
        </w:rPr>
        <w:t xml:space="preserve"> identify and </w:t>
      </w:r>
      <w:r w:rsidR="00C35D4D">
        <w:rPr>
          <w:rFonts w:eastAsia="Times New Roman" w:cstheme="minorHAnsi"/>
          <w:color w:val="333333"/>
          <w:sz w:val="24"/>
          <w:szCs w:val="24"/>
          <w:lang w:val="en"/>
        </w:rPr>
        <w:t>manage</w:t>
      </w:r>
      <w:r w:rsidR="005F07E3">
        <w:rPr>
          <w:rFonts w:eastAsia="Times New Roman" w:cstheme="minorHAnsi"/>
          <w:color w:val="333333"/>
          <w:sz w:val="24"/>
          <w:szCs w:val="24"/>
          <w:lang w:val="en"/>
        </w:rPr>
        <w:t xml:space="preserve"> </w:t>
      </w:r>
      <w:r w:rsidRPr="005F07E3">
        <w:rPr>
          <w:rFonts w:eastAsia="Times New Roman" w:cstheme="minorHAnsi"/>
          <w:color w:val="333333"/>
          <w:sz w:val="24"/>
          <w:szCs w:val="24"/>
          <w:lang w:val="en"/>
        </w:rPr>
        <w:t>businesses that:</w:t>
      </w:r>
    </w:p>
    <w:p w:rsidR="001C3127" w:rsidRPr="005F07E3" w:rsidRDefault="001C3127" w:rsidP="001C3127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eastAsia="Times New Roman" w:cstheme="minorHAnsi"/>
          <w:color w:val="333333"/>
          <w:sz w:val="21"/>
          <w:szCs w:val="21"/>
          <w:lang w:val="en"/>
        </w:rPr>
      </w:pPr>
      <w:r w:rsidRPr="005F07E3">
        <w:rPr>
          <w:rFonts w:eastAsia="Times New Roman" w:cstheme="minorHAnsi"/>
          <w:color w:val="333333"/>
          <w:sz w:val="21"/>
          <w:szCs w:val="21"/>
          <w:lang w:val="en"/>
        </w:rPr>
        <w:t>Meet one or more needs of our society</w:t>
      </w:r>
    </w:p>
    <w:p w:rsidR="001C3127" w:rsidRPr="005F07E3" w:rsidRDefault="00E14C08" w:rsidP="001C3127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eastAsia="Times New Roman" w:cstheme="minorHAnsi"/>
          <w:color w:val="333333"/>
          <w:sz w:val="21"/>
          <w:szCs w:val="21"/>
          <w:lang w:val="en"/>
        </w:rPr>
      </w:pPr>
      <w:del w:id="11" w:author="Emina Bajra" w:date="2016-03-27T15:34:00Z">
        <w:r w:rsidRPr="005F07E3" w:rsidDel="002A681F">
          <w:rPr>
            <w:rFonts w:eastAsia="Times New Roman" w:cstheme="minorHAnsi"/>
            <w:color w:val="333333"/>
            <w:sz w:val="21"/>
            <w:szCs w:val="21"/>
            <w:lang w:val="en"/>
          </w:rPr>
          <w:delText xml:space="preserve">Enable </w:delText>
        </w:r>
      </w:del>
      <w:ins w:id="12" w:author="Emina Bajra" w:date="2016-03-27T15:34:00Z">
        <w:r w:rsidR="002A681F">
          <w:rPr>
            <w:rFonts w:eastAsia="Times New Roman" w:cstheme="minorHAnsi"/>
            <w:color w:val="333333"/>
            <w:sz w:val="21"/>
            <w:szCs w:val="21"/>
            <w:lang w:val="en"/>
          </w:rPr>
          <w:t xml:space="preserve">Allow </w:t>
        </w:r>
      </w:ins>
      <w:r w:rsidRPr="005F07E3">
        <w:rPr>
          <w:rFonts w:eastAsia="Times New Roman" w:cstheme="minorHAnsi"/>
          <w:color w:val="333333"/>
          <w:sz w:val="21"/>
          <w:szCs w:val="21"/>
          <w:lang w:val="en"/>
        </w:rPr>
        <w:t>us to e</w:t>
      </w:r>
      <w:r w:rsidR="001C3127" w:rsidRPr="005F07E3">
        <w:rPr>
          <w:rFonts w:eastAsia="Times New Roman" w:cstheme="minorHAnsi"/>
          <w:color w:val="333333"/>
          <w:sz w:val="21"/>
          <w:szCs w:val="21"/>
          <w:lang w:val="en"/>
        </w:rPr>
        <w:t>arn our livelihood, and</w:t>
      </w:r>
    </w:p>
    <w:p w:rsidR="00C579F1" w:rsidRPr="005F07E3" w:rsidRDefault="00E14C08" w:rsidP="00E61178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cstheme="minorHAnsi"/>
          <w:lang w:val="en"/>
        </w:rPr>
      </w:pPr>
      <w:r w:rsidRPr="005F07E3">
        <w:rPr>
          <w:rFonts w:eastAsia="Times New Roman" w:cstheme="minorHAnsi"/>
          <w:color w:val="333333"/>
          <w:sz w:val="21"/>
          <w:szCs w:val="21"/>
          <w:lang w:val="en"/>
        </w:rPr>
        <w:t>Help us realize our potential and personal goals</w:t>
      </w:r>
    </w:p>
    <w:p w:rsidR="00FB58CF" w:rsidRPr="005F07E3" w:rsidRDefault="00635A26" w:rsidP="00FB58CF">
      <w:pPr>
        <w:rPr>
          <w:rFonts w:cstheme="minorHAnsi"/>
        </w:rPr>
      </w:pPr>
      <w:ins w:id="13" w:author="Emina Bajra" w:date="2016-03-27T15:37:00Z">
        <w:r>
          <w:rPr>
            <w:rFonts w:cstheme="minorHAnsi"/>
          </w:rPr>
          <w:t>With m</w:t>
        </w:r>
      </w:ins>
      <w:del w:id="14" w:author="Emina Bajra" w:date="2016-03-27T15:37:00Z">
        <w:r w:rsidR="00FB58CF" w:rsidRPr="005F07E3" w:rsidDel="00635A26">
          <w:rPr>
            <w:rFonts w:cstheme="minorHAnsi"/>
          </w:rPr>
          <w:delText>M</w:delText>
        </w:r>
      </w:del>
      <w:r w:rsidR="00FB58CF" w:rsidRPr="005F07E3">
        <w:rPr>
          <w:rFonts w:cstheme="minorHAnsi"/>
        </w:rPr>
        <w:t>indfulness</w:t>
      </w:r>
      <w:ins w:id="15" w:author="Emina Bajra" w:date="2016-03-27T15:37:00Z">
        <w:r>
          <w:rPr>
            <w:rFonts w:cstheme="minorHAnsi"/>
          </w:rPr>
          <w:t xml:space="preserve">, we can </w:t>
        </w:r>
      </w:ins>
      <w:del w:id="16" w:author="Emina Bajra" w:date="2016-03-27T15:37:00Z">
        <w:r w:rsidR="00FB58CF" w:rsidRPr="005F07E3" w:rsidDel="00635A26">
          <w:rPr>
            <w:rFonts w:cstheme="minorHAnsi"/>
          </w:rPr>
          <w:delText xml:space="preserve"> enables us to</w:delText>
        </w:r>
      </w:del>
      <w:r w:rsidR="00FB58CF" w:rsidRPr="005F07E3">
        <w:rPr>
          <w:rFonts w:cstheme="minorHAnsi"/>
        </w:rPr>
        <w:t xml:space="preserve"> identify a </w:t>
      </w:r>
      <w:r w:rsidR="00FB58CF">
        <w:rPr>
          <w:rFonts w:cstheme="minorHAnsi"/>
        </w:rPr>
        <w:t xml:space="preserve">particular </w:t>
      </w:r>
      <w:r w:rsidR="00FB58CF" w:rsidRPr="005F07E3">
        <w:rPr>
          <w:rFonts w:cstheme="minorHAnsi"/>
        </w:rPr>
        <w:t xml:space="preserve">need of the society that we wish to fulfill and thus </w:t>
      </w:r>
      <w:del w:id="17" w:author="Emina Bajra" w:date="2016-03-27T15:37:00Z">
        <w:r w:rsidR="00FB58CF" w:rsidRPr="005F07E3" w:rsidDel="00635A26">
          <w:rPr>
            <w:rFonts w:cstheme="minorHAnsi"/>
          </w:rPr>
          <w:delText>the</w:delText>
        </w:r>
      </w:del>
      <w:r w:rsidR="00FB58CF" w:rsidRPr="005F07E3">
        <w:rPr>
          <w:rFonts w:cstheme="minorHAnsi"/>
        </w:rPr>
        <w:t xml:space="preserve"> </w:t>
      </w:r>
      <w:ins w:id="18" w:author="Emina Bajra" w:date="2016-03-27T15:37:00Z">
        <w:r>
          <w:rPr>
            <w:rFonts w:cstheme="minorHAnsi"/>
          </w:rPr>
          <w:t xml:space="preserve">find the </w:t>
        </w:r>
      </w:ins>
      <w:r w:rsidR="00FB58CF" w:rsidRPr="005F07E3">
        <w:rPr>
          <w:rFonts w:cstheme="minorHAnsi"/>
        </w:rPr>
        <w:t xml:space="preserve">motive for </w:t>
      </w:r>
      <w:ins w:id="19" w:author="Emina Bajra" w:date="2016-03-27T15:37:00Z">
        <w:r>
          <w:rPr>
            <w:rFonts w:cstheme="minorHAnsi"/>
          </w:rPr>
          <w:t>our</w:t>
        </w:r>
      </w:ins>
      <w:del w:id="20" w:author="Emina Bajra" w:date="2016-03-27T15:37:00Z">
        <w:r w:rsidR="00FB58CF" w:rsidRPr="005F07E3" w:rsidDel="00635A26">
          <w:rPr>
            <w:rFonts w:cstheme="minorHAnsi"/>
          </w:rPr>
          <w:delText>a</w:delText>
        </w:r>
      </w:del>
      <w:r w:rsidR="00FB58CF" w:rsidRPr="005F07E3">
        <w:rPr>
          <w:rFonts w:cstheme="minorHAnsi"/>
        </w:rPr>
        <w:t xml:space="preserve"> business.  Entrepreneurship helps us </w:t>
      </w:r>
      <w:r w:rsidR="00FB58CF">
        <w:rPr>
          <w:rFonts w:cstheme="minorHAnsi"/>
        </w:rPr>
        <w:t>manage</w:t>
      </w:r>
      <w:r w:rsidR="00FB58CF" w:rsidRPr="005F07E3">
        <w:rPr>
          <w:rFonts w:cstheme="minorHAnsi"/>
        </w:rPr>
        <w:t xml:space="preserve"> th</w:t>
      </w:r>
      <w:ins w:id="21" w:author="Emina Bajra" w:date="2016-03-27T15:37:00Z">
        <w:r>
          <w:rPr>
            <w:rFonts w:cstheme="minorHAnsi"/>
          </w:rPr>
          <w:t>at</w:t>
        </w:r>
      </w:ins>
      <w:del w:id="22" w:author="Emina Bajra" w:date="2016-03-27T15:37:00Z">
        <w:r w:rsidR="00FB58CF" w:rsidRPr="005F07E3" w:rsidDel="00635A26">
          <w:rPr>
            <w:rFonts w:cstheme="minorHAnsi"/>
          </w:rPr>
          <w:delText>e</w:delText>
        </w:r>
      </w:del>
      <w:r w:rsidR="00FB58CF" w:rsidRPr="005F07E3">
        <w:rPr>
          <w:rFonts w:cstheme="minorHAnsi"/>
        </w:rPr>
        <w:t xml:space="preserve"> business successfully.</w:t>
      </w:r>
    </w:p>
    <w:p w:rsidR="00D16500" w:rsidRPr="005F07E3" w:rsidRDefault="001C3127">
      <w:pPr>
        <w:rPr>
          <w:rFonts w:cstheme="minorHAnsi"/>
          <w:color w:val="000000"/>
        </w:rPr>
      </w:pPr>
      <w:r w:rsidRPr="005F07E3">
        <w:rPr>
          <w:rFonts w:cstheme="minorHAnsi"/>
          <w:lang w:val="en"/>
        </w:rPr>
        <w:t xml:space="preserve">We practice mindfulness based on </w:t>
      </w:r>
      <w:r w:rsidR="007110A2" w:rsidRPr="005F07E3">
        <w:rPr>
          <w:rFonts w:cstheme="minorHAnsi"/>
          <w:lang w:val="en"/>
        </w:rPr>
        <w:t>‘</w:t>
      </w:r>
      <w:r w:rsidR="00BE6178" w:rsidRPr="005F07E3">
        <w:rPr>
          <w:rFonts w:cstheme="minorHAnsi"/>
          <w:lang w:val="en"/>
        </w:rPr>
        <w:t>Not-Knowing</w:t>
      </w:r>
      <w:r w:rsidR="007110A2" w:rsidRPr="005F07E3">
        <w:rPr>
          <w:rFonts w:cstheme="minorHAnsi"/>
          <w:lang w:val="en"/>
        </w:rPr>
        <w:t xml:space="preserve">’.   According to Bernie Glassman, </w:t>
      </w:r>
      <w:r w:rsidR="00973F30" w:rsidRPr="005F07E3">
        <w:rPr>
          <w:rFonts w:cstheme="minorHAnsi"/>
          <w:color w:val="000000"/>
        </w:rPr>
        <w:t>Not-Knowing is entering a situation without being attached to any opinion, idea or concept. This means total openness to the situation, deep listening to the situation.</w:t>
      </w:r>
      <w:r w:rsidR="001B64B2" w:rsidRPr="005F07E3">
        <w:rPr>
          <w:rFonts w:cstheme="minorHAnsi"/>
          <w:color w:val="000000"/>
        </w:rPr>
        <w:t xml:space="preserve">  </w:t>
      </w:r>
    </w:p>
    <w:p w:rsidR="00D16500" w:rsidRPr="005F07E3" w:rsidRDefault="00D16500" w:rsidP="00D16500">
      <w:pPr>
        <w:rPr>
          <w:rFonts w:cstheme="minorHAnsi"/>
        </w:rPr>
      </w:pPr>
      <w:r w:rsidRPr="005F07E3">
        <w:rPr>
          <w:rFonts w:cstheme="minorHAnsi"/>
          <w:color w:val="000000"/>
        </w:rPr>
        <w:t xml:space="preserve">We practice entrepreneurship based on </w:t>
      </w:r>
      <w:r w:rsidRPr="005F07E3">
        <w:rPr>
          <w:rFonts w:cstheme="minorHAnsi"/>
          <w:lang w:val="en"/>
        </w:rPr>
        <w:t xml:space="preserve">the management philosophy of </w:t>
      </w:r>
      <w:commentRangeStart w:id="23"/>
      <w:r w:rsidRPr="005F07E3">
        <w:rPr>
          <w:rFonts w:cstheme="minorHAnsi"/>
          <w:lang w:val="en"/>
        </w:rPr>
        <w:t xml:space="preserve">Dr. Kazuo </w:t>
      </w:r>
      <w:proofErr w:type="spellStart"/>
      <w:r w:rsidRPr="005F07E3">
        <w:rPr>
          <w:rFonts w:cstheme="minorHAnsi"/>
          <w:lang w:val="en"/>
        </w:rPr>
        <w:t>Inamori</w:t>
      </w:r>
      <w:commentRangeEnd w:id="23"/>
      <w:proofErr w:type="spellEnd"/>
      <w:r w:rsidR="00635A26">
        <w:rPr>
          <w:rStyle w:val="CommentReference"/>
        </w:rPr>
        <w:commentReference w:id="23"/>
      </w:r>
      <w:r w:rsidRPr="005F07E3">
        <w:rPr>
          <w:rFonts w:cstheme="minorHAnsi"/>
          <w:lang w:val="en"/>
        </w:rPr>
        <w:t xml:space="preserve">.  </w:t>
      </w:r>
      <w:r w:rsidRPr="005F07E3">
        <w:rPr>
          <w:rFonts w:cstheme="minorHAnsi"/>
        </w:rPr>
        <w:t xml:space="preserve">According to Dr. </w:t>
      </w:r>
      <w:proofErr w:type="spellStart"/>
      <w:r w:rsidRPr="005F07E3">
        <w:rPr>
          <w:rFonts w:cstheme="minorHAnsi"/>
        </w:rPr>
        <w:t>Inamori</w:t>
      </w:r>
      <w:proofErr w:type="spellEnd"/>
      <w:r w:rsidRPr="005F07E3">
        <w:rPr>
          <w:rFonts w:cstheme="minorHAnsi"/>
        </w:rPr>
        <w:t xml:space="preserve">, the </w:t>
      </w:r>
      <w:commentRangeStart w:id="24"/>
      <w:r w:rsidRPr="005F07E3">
        <w:rPr>
          <w:rFonts w:cstheme="minorHAnsi"/>
        </w:rPr>
        <w:t xml:space="preserve">management rationale </w:t>
      </w:r>
      <w:commentRangeEnd w:id="24"/>
      <w:r w:rsidR="00635A26">
        <w:rPr>
          <w:rStyle w:val="CommentReference"/>
        </w:rPr>
        <w:commentReference w:id="24"/>
      </w:r>
      <w:r w:rsidRPr="005F07E3">
        <w:rPr>
          <w:rFonts w:cstheme="minorHAnsi"/>
        </w:rPr>
        <w:t>of a business should be happiness of employees and contribution to the society.</w:t>
      </w:r>
    </w:p>
    <w:sectPr w:rsidR="00D16500" w:rsidRPr="005F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3" w:author="Emina Bajra" w:date="2016-03-27T15:36:00Z" w:initials="EB">
    <w:p w:rsidR="00635A26" w:rsidRDefault="00635A26">
      <w:pPr>
        <w:pStyle w:val="CommentText"/>
      </w:pPr>
      <w:r>
        <w:rPr>
          <w:rStyle w:val="CommentReference"/>
        </w:rPr>
        <w:annotationRef/>
      </w:r>
      <w:r>
        <w:t>Will he be introduced somewhere else?</w:t>
      </w:r>
    </w:p>
  </w:comment>
  <w:comment w:id="24" w:author="Emina Bajra" w:date="2016-03-27T15:38:00Z" w:initials="EB">
    <w:p w:rsidR="00635A26" w:rsidRDefault="00635A26">
      <w:pPr>
        <w:pStyle w:val="CommentText"/>
      </w:pPr>
      <w:r>
        <w:rPr>
          <w:rStyle w:val="CommentReference"/>
        </w:rPr>
        <w:annotationRef/>
      </w:r>
      <w:r>
        <w:t>What does this mean? The objective of the company? The motivation driver?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C7140"/>
    <w:multiLevelType w:val="hybridMultilevel"/>
    <w:tmpl w:val="DD86E1DA"/>
    <w:lvl w:ilvl="0" w:tplc="924850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D45FF"/>
    <w:multiLevelType w:val="multilevel"/>
    <w:tmpl w:val="1A5C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77926"/>
    <w:multiLevelType w:val="hybridMultilevel"/>
    <w:tmpl w:val="EF842278"/>
    <w:lvl w:ilvl="0" w:tplc="64BABEBE">
      <w:numFmt w:val="bullet"/>
      <w:lvlText w:val="-"/>
      <w:lvlJc w:val="left"/>
      <w:pPr>
        <w:ind w:left="720" w:hanging="360"/>
      </w:pPr>
      <w:rPr>
        <w:rFonts w:ascii="Merriweather" w:eastAsia="Times New Roman" w:hAnsi="Merriweather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mina Bajra">
    <w15:presenceInfo w15:providerId="Windows Live" w15:userId="687100bec99ab1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40"/>
    <w:rsid w:val="00167E39"/>
    <w:rsid w:val="001A4B6E"/>
    <w:rsid w:val="001B64B2"/>
    <w:rsid w:val="001C3127"/>
    <w:rsid w:val="00282C70"/>
    <w:rsid w:val="002A37D7"/>
    <w:rsid w:val="002A681F"/>
    <w:rsid w:val="003517C1"/>
    <w:rsid w:val="003D5840"/>
    <w:rsid w:val="004E43B5"/>
    <w:rsid w:val="00564161"/>
    <w:rsid w:val="005F07E3"/>
    <w:rsid w:val="00635A26"/>
    <w:rsid w:val="006E5E17"/>
    <w:rsid w:val="007110A2"/>
    <w:rsid w:val="00737063"/>
    <w:rsid w:val="00891C48"/>
    <w:rsid w:val="00973F30"/>
    <w:rsid w:val="009975E8"/>
    <w:rsid w:val="00BE6178"/>
    <w:rsid w:val="00C35D4D"/>
    <w:rsid w:val="00C579F1"/>
    <w:rsid w:val="00C83E0A"/>
    <w:rsid w:val="00D0445E"/>
    <w:rsid w:val="00D16500"/>
    <w:rsid w:val="00DC6966"/>
    <w:rsid w:val="00E14C08"/>
    <w:rsid w:val="00E97BBE"/>
    <w:rsid w:val="00FA0FBF"/>
    <w:rsid w:val="00FB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CB68"/>
  <w15:docId w15:val="{F607D267-9CA6-4500-A169-3383E3FE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faded">
    <w:name w:val="text-faded"/>
    <w:basedOn w:val="Normal"/>
    <w:rsid w:val="001C3127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73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61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5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5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5A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5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5A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A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A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6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59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8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8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 Bajra</dc:creator>
  <cp:keywords/>
  <dc:description/>
  <cp:lastModifiedBy>Emina Bajra</cp:lastModifiedBy>
  <cp:revision>4</cp:revision>
  <dcterms:created xsi:type="dcterms:W3CDTF">2016-03-27T19:35:00Z</dcterms:created>
  <dcterms:modified xsi:type="dcterms:W3CDTF">2016-03-27T19:40:00Z</dcterms:modified>
</cp:coreProperties>
</file>